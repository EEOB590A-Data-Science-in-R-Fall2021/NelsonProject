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3E85" w14:textId="0D56D7DE" w:rsidR="006F33DB" w:rsidRDefault="006F33DB">
      <w:pPr>
        <w:rPr>
          <w:b/>
        </w:rPr>
      </w:pPr>
      <w:r>
        <w:rPr>
          <w:b/>
        </w:rPr>
        <w:t xml:space="preserve">Name: </w:t>
      </w:r>
      <w:r w:rsidR="00D937CA">
        <w:rPr>
          <w:bCs/>
          <w:u w:val="single"/>
        </w:rPr>
        <w:t>Jessica Nelson</w:t>
      </w:r>
      <w:r>
        <w:rPr>
          <w:b/>
        </w:rPr>
        <w:t>_________</w:t>
      </w:r>
      <w:r w:rsidR="00DE1047">
        <w:rPr>
          <w:b/>
        </w:rPr>
        <w:tab/>
      </w:r>
      <w:r w:rsidR="00DE1047">
        <w:rPr>
          <w:b/>
        </w:rPr>
        <w:tab/>
        <w:t xml:space="preserve">Date: </w:t>
      </w:r>
      <w:r w:rsidR="00D937CA">
        <w:rPr>
          <w:bCs/>
          <w:u w:val="single"/>
        </w:rPr>
        <w:t>8/25</w:t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EA9E065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D937CA">
        <w:rPr>
          <w:i/>
        </w:rPr>
        <w:t>From top to bottom: Where is deposition occurring?</w:t>
      </w:r>
    </w:p>
    <w:p w14:paraId="66C0A45F" w14:textId="2B9716AB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D937CA">
        <w:rPr>
          <w:i/>
        </w:rPr>
        <w:t>Matt Liebman, Jarad Niemi, Katherine Goode</w:t>
      </w:r>
      <w:r w:rsidR="005A5DA3">
        <w:rPr>
          <w:i/>
        </w:rPr>
        <w:t>, Rick Cruse, John Tyndall</w:t>
      </w:r>
    </w:p>
    <w:p w14:paraId="076EB2BF" w14:textId="741014C9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D937CA">
        <w:rPr>
          <w:i/>
        </w:rPr>
        <w:t>Journal of Soil and Water Conservation Society</w:t>
      </w:r>
    </w:p>
    <w:p w14:paraId="3CCC01E2" w14:textId="55979CDE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101F9F">
        <w:rPr>
          <w:i/>
        </w:rPr>
        <w:t>Journal of Environmental Quality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4CAE9270" w14:textId="77777777" w:rsidR="00D937CA" w:rsidRDefault="006F33DB" w:rsidP="00A15E74">
      <w:pPr>
        <w:pStyle w:val="ListParagraph"/>
        <w:numPr>
          <w:ilvl w:val="0"/>
          <w:numId w:val="2"/>
        </w:numPr>
        <w:ind w:left="360"/>
      </w:pPr>
      <w:r>
        <w:t>The overarching question of this paper is</w:t>
      </w:r>
    </w:p>
    <w:p w14:paraId="01FDF612" w14:textId="7D3CD509" w:rsidR="006F33DB" w:rsidRDefault="00D937CA" w:rsidP="00D937CA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Does strips of native prairie vegetation planted in cropped fields reduce the amount of sediment leaving a field. </w:t>
      </w:r>
    </w:p>
    <w:p w14:paraId="21C5A99D" w14:textId="77777777" w:rsidR="00D937CA" w:rsidRPr="00D937CA" w:rsidRDefault="00D937CA" w:rsidP="00D937CA">
      <w:pPr>
        <w:pStyle w:val="ListParagraph"/>
        <w:ind w:left="360"/>
        <w:rPr>
          <w:i/>
          <w:iCs/>
        </w:rPr>
      </w:pP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05A09A20" w:rsidR="006F33DB" w:rsidRPr="006F33DB" w:rsidRDefault="004073E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There is little known about this across different crop management.</w:t>
      </w:r>
    </w:p>
    <w:p w14:paraId="61E0F353" w14:textId="5B5ACCDE" w:rsidR="006F33DB" w:rsidRPr="006F33DB" w:rsidRDefault="004073E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There is little know</w:t>
      </w:r>
      <w:r w:rsidR="00F86026">
        <w:rPr>
          <w:i/>
        </w:rPr>
        <w:t>n</w:t>
      </w:r>
      <w:r>
        <w:rPr>
          <w:i/>
        </w:rPr>
        <w:t xml:space="preserve"> about this across different landforms in Iowa</w:t>
      </w:r>
      <w:r w:rsidR="00BE7929">
        <w:rPr>
          <w:i/>
        </w:rPr>
        <w:t>.</w:t>
      </w:r>
    </w:p>
    <w:p w14:paraId="0DE3B077" w14:textId="529EA174" w:rsidR="006F33DB" w:rsidRPr="006F33DB" w:rsidRDefault="004073ED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Prairie strips are a relatively new conservation </w:t>
      </w:r>
      <w:proofErr w:type="gramStart"/>
      <w:r>
        <w:rPr>
          <w:i/>
        </w:rPr>
        <w:t>practice</w:t>
      </w:r>
      <w:proofErr w:type="gramEnd"/>
      <w:r>
        <w:rPr>
          <w:i/>
        </w:rPr>
        <w:t xml:space="preserve"> and we want to share information with people so they can learn more</w:t>
      </w:r>
      <w:r w:rsidR="00BE7929">
        <w:rPr>
          <w:i/>
        </w:rPr>
        <w:t xml:space="preserve"> about how to most effectively implement them on their farms. </w:t>
      </w:r>
    </w:p>
    <w:p w14:paraId="72F57BA0" w14:textId="1E5237FC" w:rsidR="006F33DB" w:rsidRDefault="00BE7929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Soil erosion is </w:t>
      </w:r>
      <w:r w:rsidR="00B631FF">
        <w:rPr>
          <w:i/>
        </w:rPr>
        <w:t>significantly impacting</w:t>
      </w:r>
      <w:r>
        <w:rPr>
          <w:i/>
        </w:rPr>
        <w:t xml:space="preserve"> farmland and we are seeing severe degradation and impacts to crop productivity with increases erosion.</w:t>
      </w:r>
    </w:p>
    <w:p w14:paraId="699B22C4" w14:textId="77777777" w:rsidR="008031EA" w:rsidRPr="008031EA" w:rsidRDefault="008031EA" w:rsidP="008031EA">
      <w:pPr>
        <w:rPr>
          <w:i/>
        </w:rPr>
      </w:pP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6DF40082" w14:textId="77777777" w:rsidR="00F86026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Studied 12 paired farms located on different landforms in Iowa. </w:t>
      </w:r>
    </w:p>
    <w:p w14:paraId="377315CC" w14:textId="2ED47CDC" w:rsidR="006F33DB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Paired treatment (+ prairie) and control (- prairie) together based on farm management decisions to compare soil displacement patterns under various crop rotations, tillage, and environmental conditions. </w:t>
      </w:r>
    </w:p>
    <w:p w14:paraId="551816EA" w14:textId="66703482" w:rsidR="006F33DB" w:rsidRPr="00B411AB" w:rsidRDefault="00F86026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B411AB">
        <w:rPr>
          <w:i/>
        </w:rPr>
        <w:t>Monitor</w:t>
      </w:r>
      <w:r w:rsidR="00B411AB">
        <w:rPr>
          <w:i/>
        </w:rPr>
        <w:t>ed</w:t>
      </w:r>
      <w:r w:rsidRPr="00B411AB">
        <w:rPr>
          <w:i/>
        </w:rPr>
        <w:t xml:space="preserve"> in-field soil displacement patterns using mesh erosion pads distributed </w:t>
      </w:r>
      <w:r w:rsidR="00B411AB">
        <w:rPr>
          <w:i/>
        </w:rPr>
        <w:t xml:space="preserve">along the hillslope </w:t>
      </w:r>
      <w:r w:rsidRPr="00B411AB">
        <w:rPr>
          <w:i/>
        </w:rPr>
        <w:t>throughout fields</w:t>
      </w:r>
      <w:r w:rsidR="00B411AB">
        <w:rPr>
          <w:i/>
        </w:rPr>
        <w:t>.</w:t>
      </w:r>
    </w:p>
    <w:p w14:paraId="1833E6C0" w14:textId="176446F3" w:rsidR="006F33DB" w:rsidRDefault="00B411A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Compared amount of erosion due to splash vs. sheet and rill erosion. </w:t>
      </w:r>
    </w:p>
    <w:p w14:paraId="21F0FC1B" w14:textId="77777777" w:rsidR="0026646A" w:rsidRPr="0026646A" w:rsidRDefault="0026646A" w:rsidP="0026646A">
      <w:pPr>
        <w:rPr>
          <w:i/>
        </w:rPr>
      </w:pP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0EAA4C96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B411AB">
        <w:rPr>
          <w:i/>
        </w:rPr>
        <w:t>Iowa</w:t>
      </w:r>
    </w:p>
    <w:p w14:paraId="179C8A2A" w14:textId="4BC2F064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B411AB">
        <w:rPr>
          <w:i/>
        </w:rPr>
        <w:t>row-crop systems (corn and bean rotations)</w:t>
      </w:r>
    </w:p>
    <w:p w14:paraId="6B6D2886" w14:textId="11049DA5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B411AB">
        <w:rPr>
          <w:i/>
        </w:rPr>
        <w:t>paired watershed analysis</w:t>
      </w:r>
    </w:p>
    <w:p w14:paraId="7DD7BE00" w14:textId="3CF76E68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Each row of data in my dataset is a</w:t>
      </w:r>
      <w:r w:rsidR="001272B6">
        <w:rPr>
          <w:u w:val="single"/>
        </w:rPr>
        <w:t xml:space="preserve"> weight observation at a mesh erosion pad location</w:t>
      </w:r>
      <w:r>
        <w:t xml:space="preserve">. </w:t>
      </w:r>
    </w:p>
    <w:p w14:paraId="55B89085" w14:textId="4A8367BB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1272B6">
        <w:rPr>
          <w:i/>
        </w:rPr>
        <w:t xml:space="preserve">if strips of native prairie planted along the contour of farm fields </w:t>
      </w:r>
      <w:proofErr w:type="gramStart"/>
      <w:r w:rsidR="001272B6">
        <w:rPr>
          <w:i/>
        </w:rPr>
        <w:t>has an effect on</w:t>
      </w:r>
      <w:proofErr w:type="gramEnd"/>
      <w:r w:rsidR="001272B6">
        <w:rPr>
          <w:i/>
        </w:rPr>
        <w:t xml:space="preserve"> in-field soil displacement patterns</w:t>
      </w:r>
      <w:r w:rsidR="00101F9F">
        <w:rPr>
          <w:i/>
        </w:rPr>
        <w:t xml:space="preserve">, and if prairie strips </w:t>
      </w:r>
    </w:p>
    <w:p w14:paraId="248D1144" w14:textId="147A2A2D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</w:t>
      </w:r>
      <w:proofErr w:type="gramStart"/>
      <w:r w:rsidRPr="006F33DB">
        <w:t>is:</w:t>
      </w:r>
      <w:proofErr w:type="gramEnd"/>
      <w:r w:rsidRPr="006F33DB">
        <w:t xml:space="preserve"> </w:t>
      </w:r>
      <w:r w:rsidR="001272B6">
        <w:rPr>
          <w:i/>
        </w:rPr>
        <w:t>mass soil per area.</w:t>
      </w:r>
    </w:p>
    <w:p w14:paraId="52DC141A" w14:textId="15FC8B56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</w:t>
      </w:r>
      <w:proofErr w:type="gramStart"/>
      <w:r w:rsidRPr="006F33DB">
        <w:t>are:</w:t>
      </w:r>
      <w:proofErr w:type="gramEnd"/>
      <w:r w:rsidRPr="006F33DB">
        <w:t xml:space="preserve"> </w:t>
      </w:r>
      <w:r w:rsidR="001272B6">
        <w:rPr>
          <w:i/>
          <w:iCs/>
        </w:rPr>
        <w:t>treatment (+ prairie) vs. control (- prairie).</w:t>
      </w:r>
    </w:p>
    <w:p w14:paraId="5FFBFE56" w14:textId="65F2282F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1272B6">
        <w:rPr>
          <w:i/>
          <w:iCs/>
        </w:rPr>
        <w:t xml:space="preserve">sites (i.e., paired watersheds. </w:t>
      </w:r>
    </w:p>
    <w:p w14:paraId="615921BA" w14:textId="43622B8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1272B6">
        <w:rPr>
          <w:i/>
        </w:rPr>
        <w:t>mixed linear model and multiple linear regressions.</w:t>
      </w:r>
    </w:p>
    <w:p w14:paraId="336FB968" w14:textId="282CA1E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534BD5D0" w14:textId="57919548" w:rsidR="001272B6" w:rsidRDefault="001272B6" w:rsidP="001272B6">
      <w:pPr>
        <w:rPr>
          <w:iCs/>
        </w:rPr>
      </w:pPr>
      <w:r>
        <w:rPr>
          <w:i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7F59CE" wp14:editId="0D353767">
                <wp:simplePos x="0" y="0"/>
                <wp:positionH relativeFrom="column">
                  <wp:posOffset>2785745</wp:posOffset>
                </wp:positionH>
                <wp:positionV relativeFrom="paragraph">
                  <wp:posOffset>793750</wp:posOffset>
                </wp:positionV>
                <wp:extent cx="2816860" cy="2400300"/>
                <wp:effectExtent l="0" t="0" r="254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2400300"/>
                          <a:chOff x="0" y="0"/>
                          <a:chExt cx="2816860" cy="2400300"/>
                        </a:xfrm>
                      </wpg:grpSpPr>
                      <pic:pic xmlns:pic="http://schemas.openxmlformats.org/drawingml/2006/picture">
                        <pic:nvPicPr>
                          <pic:cNvPr id="7170" name="Picture 2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1B50A62-61B2-47E4-84E8-222B7B5522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400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Chart, bar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1AD7AFB-38B9-4546-B366-D68FBC2C79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106" t="18136" b="59050"/>
                          <a:stretch/>
                        </pic:blipFill>
                        <pic:spPr bwMode="auto">
                          <a:xfrm>
                            <a:off x="1187450" y="361950"/>
                            <a:ext cx="1629410" cy="645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3621B9" id="Group 1" o:spid="_x0000_s1026" style="position:absolute;margin-left:219.35pt;margin-top:62.5pt;width:221.8pt;height:189pt;z-index:251660288" coordsize="28168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histogram&#10;&#10;Description automatically generated" style="position:absolute;width:21609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">
                  <v:imagedata r:id="rId9" o:title="Chart, histogram&#10;&#10;Description automatically generated"/>
                </v:shape>
                <v:shape id="Picture 2" o:spid="_x0000_s1028" type="#_x0000_t75" alt="Chart, bar chart&#10;&#10;Description automatically generated" style="position:absolute;left:11874;top:3619;width:16294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">
                  <v:imagedata r:id="rId10" o:title="Chart, bar chart&#10;&#10;Description automatically generated" croptop="11886f" cropbottom="38699f" cropleft="40702f"/>
                </v:shape>
              </v:group>
            </w:pict>
          </mc:Fallback>
        </mc:AlternateContent>
      </w:r>
      <w:r w:rsidRPr="001272B6">
        <w:rPr>
          <w:iCs/>
        </w:rPr>
        <w:drawing>
          <wp:inline distT="0" distB="0" distL="0" distR="0" wp14:anchorId="57D71165" wp14:editId="2AB46B4A">
            <wp:extent cx="2945992" cy="2292350"/>
            <wp:effectExtent l="0" t="0" r="6985" b="0"/>
            <wp:docPr id="10242" name="Picture 2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E87FAC-421E-4FE7-8677-983C042E73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94E87FAC-421E-4FE7-8677-983C042E73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11" cy="2299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8FC6F" w14:textId="6D2FA31E" w:rsidR="001272B6" w:rsidRDefault="001272B6" w:rsidP="001272B6">
      <w:pPr>
        <w:rPr>
          <w:iCs/>
        </w:rPr>
      </w:pPr>
    </w:p>
    <w:p w14:paraId="2E360830" w14:textId="40816D3C" w:rsidR="001272B6" w:rsidRDefault="001272B6" w:rsidP="001272B6">
      <w:pPr>
        <w:rPr>
          <w:iCs/>
        </w:rPr>
      </w:pPr>
    </w:p>
    <w:p w14:paraId="1ED53D7E" w14:textId="7D5D8023" w:rsidR="001272B6" w:rsidRPr="001272B6" w:rsidRDefault="001272B6" w:rsidP="001272B6">
      <w:pPr>
        <w:rPr>
          <w:iCs/>
        </w:rPr>
      </w:pPr>
    </w:p>
    <w:p w14:paraId="6028A6A4" w14:textId="08FED874" w:rsidR="006F33DB" w:rsidRDefault="006F33DB" w:rsidP="006F33DB">
      <w:pPr>
        <w:rPr>
          <w:i/>
        </w:rPr>
      </w:pPr>
    </w:p>
    <w:p w14:paraId="128DD5F2" w14:textId="4A60428A" w:rsidR="006F33DB" w:rsidRDefault="006F33DB" w:rsidP="006F33DB">
      <w:pPr>
        <w:rPr>
          <w:i/>
        </w:rPr>
      </w:pPr>
    </w:p>
    <w:p w14:paraId="66555BC2" w14:textId="521793B0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08958609" w:rsidR="006F33DB" w:rsidRDefault="006F33DB" w:rsidP="006F33DB">
      <w:r>
        <w:t xml:space="preserve"> </w:t>
      </w:r>
    </w:p>
    <w:p w14:paraId="6B43B679" w14:textId="03CE9C42" w:rsidR="001272B6" w:rsidRDefault="001272B6" w:rsidP="006F33DB">
      <w:r>
        <w:rPr>
          <w:noProof/>
        </w:rPr>
        <w:drawing>
          <wp:inline distT="0" distB="0" distL="0" distR="0" wp14:anchorId="284D446E" wp14:editId="025A606B">
            <wp:extent cx="3675618" cy="2159000"/>
            <wp:effectExtent l="0" t="0" r="1270" b="0"/>
            <wp:docPr id="9" name="Content Placeholder 8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DD1C2B-A71E-46B4-B736-DD1913CF9C7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4DDD1C2B-A71E-46B4-B736-DD1913CF9C7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9" r="8425"/>
                    <a:stretch/>
                  </pic:blipFill>
                  <pic:spPr>
                    <a:xfrm>
                      <a:off x="0" y="0"/>
                      <a:ext cx="3676571" cy="21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B6" w:rsidSect="00141B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7D53" w14:textId="77777777" w:rsidR="00CD32CD" w:rsidRDefault="00CD32CD" w:rsidP="00A15E74">
      <w:r>
        <w:separator/>
      </w:r>
    </w:p>
  </w:endnote>
  <w:endnote w:type="continuationSeparator" w:id="0">
    <w:p w14:paraId="4E2FD46C" w14:textId="77777777" w:rsidR="00CD32CD" w:rsidRDefault="00CD32CD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69772" w14:textId="77777777" w:rsidR="00CD32CD" w:rsidRDefault="00CD32CD" w:rsidP="00A15E74">
      <w:r>
        <w:separator/>
      </w:r>
    </w:p>
  </w:footnote>
  <w:footnote w:type="continuationSeparator" w:id="0">
    <w:p w14:paraId="75516A72" w14:textId="77777777" w:rsidR="00CD32CD" w:rsidRDefault="00CD32CD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B73D0"/>
    <w:rsid w:val="00101F9F"/>
    <w:rsid w:val="00105AE9"/>
    <w:rsid w:val="001272B6"/>
    <w:rsid w:val="00141B46"/>
    <w:rsid w:val="00153596"/>
    <w:rsid w:val="0026646A"/>
    <w:rsid w:val="00270995"/>
    <w:rsid w:val="004073ED"/>
    <w:rsid w:val="004D20A8"/>
    <w:rsid w:val="005A5DA3"/>
    <w:rsid w:val="00651CBA"/>
    <w:rsid w:val="006B7DE8"/>
    <w:rsid w:val="006F33DB"/>
    <w:rsid w:val="00785A24"/>
    <w:rsid w:val="008031EA"/>
    <w:rsid w:val="00A15E74"/>
    <w:rsid w:val="00B411AB"/>
    <w:rsid w:val="00B631FF"/>
    <w:rsid w:val="00BE7929"/>
    <w:rsid w:val="00CD32CD"/>
    <w:rsid w:val="00D937CA"/>
    <w:rsid w:val="00DE1047"/>
    <w:rsid w:val="00F8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Jessica Nelson</cp:lastModifiedBy>
  <cp:revision>2</cp:revision>
  <dcterms:created xsi:type="dcterms:W3CDTF">2021-08-30T15:31:00Z</dcterms:created>
  <dcterms:modified xsi:type="dcterms:W3CDTF">2021-08-30T15:31:00Z</dcterms:modified>
</cp:coreProperties>
</file>